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1677" w:rsidP="00B71F9B">
      <w:pPr>
        <w:spacing w:beforeLines="100" w:line="360" w:lineRule="auto"/>
        <w:ind w:leftChars="171" w:left="359" w:rightChars="890" w:right="1869" w:firstLineChars="274" w:firstLine="986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t>成都工业学院毕业设计(论文)任务书</w:t>
      </w:r>
    </w:p>
    <w:p w:rsidR="006C1677" w:rsidRPr="00E06698" w:rsidRDefault="006C1677" w:rsidP="00E06698">
      <w:r>
        <w:rPr>
          <w:rFonts w:hint="eastAsia"/>
          <w:b/>
          <w:sz w:val="24"/>
        </w:rPr>
        <w:t>设计</w:t>
      </w:r>
      <w:r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>论文</w:t>
      </w:r>
      <w:r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题目</w:t>
      </w:r>
      <w:r>
        <w:rPr>
          <w:rFonts w:hint="eastAsia"/>
          <w:bCs/>
          <w:sz w:val="24"/>
          <w:u w:val="single"/>
        </w:rPr>
        <w:t xml:space="preserve">  </w:t>
      </w:r>
      <w:r w:rsidRPr="00E06698">
        <w:rPr>
          <w:rFonts w:ascii="宋体" w:cs="黑体" w:hint="eastAsia"/>
          <w:b/>
          <w:kern w:val="0"/>
          <w:sz w:val="24"/>
          <w:u w:val="single"/>
        </w:rPr>
        <w:t xml:space="preserve"> </w:t>
      </w:r>
      <w:r w:rsidR="00D64868">
        <w:rPr>
          <w:rFonts w:ascii="宋体" w:cs="黑体" w:hint="eastAsia"/>
          <w:b/>
          <w:kern w:val="0"/>
          <w:sz w:val="24"/>
          <w:u w:val="single"/>
        </w:rPr>
        <w:t>“活力无限</w:t>
      </w:r>
      <w:r w:rsidR="00B71F9B">
        <w:rPr>
          <w:rFonts w:ascii="宋体" w:cs="黑体" w:hint="eastAsia"/>
          <w:b/>
          <w:kern w:val="0"/>
          <w:sz w:val="24"/>
          <w:u w:val="single"/>
        </w:rPr>
        <w:t>”</w:t>
      </w:r>
      <w:r w:rsidR="00D64868">
        <w:rPr>
          <w:rFonts w:ascii="宋体" w:cs="黑体" w:hint="eastAsia"/>
          <w:b/>
          <w:kern w:val="0"/>
          <w:sz w:val="24"/>
          <w:u w:val="single"/>
        </w:rPr>
        <w:t>户外用品</w:t>
      </w:r>
      <w:r w:rsidR="00B71F9B">
        <w:rPr>
          <w:rFonts w:ascii="宋体" w:cs="黑体" w:hint="eastAsia"/>
          <w:b/>
          <w:kern w:val="0"/>
          <w:sz w:val="24"/>
          <w:u w:val="single"/>
        </w:rPr>
        <w:t>在线</w:t>
      </w:r>
      <w:r w:rsidR="00D64868">
        <w:rPr>
          <w:rFonts w:ascii="宋体" w:cs="黑体" w:hint="eastAsia"/>
          <w:b/>
          <w:kern w:val="0"/>
          <w:sz w:val="24"/>
          <w:u w:val="single"/>
        </w:rPr>
        <w:t>展示销售平台</w:t>
      </w:r>
      <w:r w:rsidR="00B71F9B">
        <w:rPr>
          <w:rFonts w:ascii="宋体" w:cs="黑体" w:hint="eastAsia"/>
          <w:b/>
          <w:kern w:val="0"/>
          <w:sz w:val="24"/>
          <w:u w:val="single"/>
        </w:rPr>
        <w:t>的设计与实现</w:t>
      </w:r>
      <w:r w:rsidRPr="00E06698">
        <w:rPr>
          <w:rFonts w:ascii="宋体" w:cs="黑体" w:hint="eastAsia"/>
          <w:b/>
          <w:kern w:val="0"/>
          <w:sz w:val="24"/>
          <w:u w:val="single"/>
        </w:rPr>
        <w:t xml:space="preserve"> </w:t>
      </w:r>
      <w:r w:rsidR="009E3551" w:rsidRPr="00E06698">
        <w:rPr>
          <w:rFonts w:ascii="宋体" w:cs="黑体" w:hint="eastAsia"/>
          <w:b/>
          <w:kern w:val="0"/>
          <w:sz w:val="24"/>
          <w:u w:val="single"/>
        </w:rPr>
        <w:t xml:space="preserve">  </w:t>
      </w:r>
      <w:r>
        <w:rPr>
          <w:rFonts w:ascii="宋体" w:cs="黑体" w:hint="eastAsia"/>
          <w:b/>
          <w:kern w:val="0"/>
          <w:sz w:val="24"/>
          <w:u w:val="single"/>
        </w:rPr>
        <w:t xml:space="preserve">    </w:t>
      </w:r>
    </w:p>
    <w:p w:rsidR="00000000" w:rsidRDefault="00061129" w:rsidP="00B71F9B">
      <w:pPr>
        <w:snapToGrid w:val="0"/>
        <w:spacing w:beforeLines="50" w:afterLines="50"/>
        <w:ind w:leftChars="51" w:left="107"/>
        <w:rPr>
          <w:sz w:val="24"/>
          <w:u w:val="single"/>
        </w:rPr>
      </w:pPr>
      <w:r>
        <w:rPr>
          <w:rFonts w:hint="eastAsia"/>
          <w:b/>
          <w:sz w:val="24"/>
        </w:rPr>
        <w:t>学生姓名</w:t>
      </w:r>
      <w:r>
        <w:rPr>
          <w:rFonts w:hint="eastAsia"/>
          <w:sz w:val="24"/>
          <w:u w:val="single"/>
        </w:rPr>
        <w:t xml:space="preserve"> </w:t>
      </w:r>
      <w:r w:rsidR="00985525">
        <w:rPr>
          <w:rFonts w:hint="eastAsia"/>
          <w:sz w:val="24"/>
          <w:u w:val="single"/>
        </w:rPr>
        <w:t>范中波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院（系）</w:t>
      </w:r>
      <w:r w:rsidR="006B2156">
        <w:rPr>
          <w:rFonts w:hint="eastAsia"/>
          <w:bCs/>
          <w:sz w:val="24"/>
          <w:u w:val="single"/>
        </w:rPr>
        <w:t xml:space="preserve"> </w:t>
      </w:r>
      <w:r w:rsidR="006B2156">
        <w:rPr>
          <w:rFonts w:hint="eastAsia"/>
          <w:bCs/>
          <w:sz w:val="24"/>
          <w:u w:val="single"/>
        </w:rPr>
        <w:t>计</w:t>
      </w:r>
      <w:r w:rsidR="00985525">
        <w:rPr>
          <w:rFonts w:hint="eastAsia"/>
          <w:bCs/>
          <w:sz w:val="24"/>
          <w:u w:val="single"/>
        </w:rPr>
        <w:t>算机工程</w:t>
      </w:r>
      <w:r w:rsidR="00B71F9B">
        <w:rPr>
          <w:rFonts w:hint="eastAsia"/>
          <w:bCs/>
          <w:sz w:val="24"/>
          <w:u w:val="single"/>
        </w:rPr>
        <w:t>学院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/>
          <w:sz w:val="24"/>
        </w:rPr>
        <w:t>专业</w:t>
      </w:r>
      <w:r>
        <w:rPr>
          <w:rFonts w:hint="eastAsia"/>
          <w:bCs/>
          <w:sz w:val="24"/>
          <w:u w:val="single"/>
        </w:rPr>
        <w:t xml:space="preserve"> </w:t>
      </w:r>
      <w:r w:rsidR="00985525">
        <w:rPr>
          <w:rFonts w:hint="eastAsia"/>
          <w:bCs/>
          <w:sz w:val="24"/>
          <w:u w:val="single"/>
        </w:rPr>
        <w:t>软件工程</w:t>
      </w:r>
      <w:r w:rsidR="00985525"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班级</w:t>
      </w:r>
      <w:r w:rsidRPr="00AF203E">
        <w:rPr>
          <w:sz w:val="24"/>
          <w:u w:val="single"/>
        </w:rPr>
        <w:t>1</w:t>
      </w:r>
      <w:r w:rsidR="007F5907">
        <w:rPr>
          <w:sz w:val="24"/>
          <w:u w:val="single"/>
        </w:rPr>
        <w:t>4</w:t>
      </w:r>
      <w:r w:rsidRPr="00AF203E">
        <w:rPr>
          <w:sz w:val="24"/>
          <w:u w:val="single"/>
        </w:rPr>
        <w:t>050</w:t>
      </w:r>
      <w:r w:rsidR="008C5338">
        <w:rPr>
          <w:sz w:val="24"/>
          <w:u w:val="single"/>
        </w:rPr>
        <w:t>31</w:t>
      </w:r>
      <w:r>
        <w:rPr>
          <w:b/>
          <w:sz w:val="24"/>
        </w:rPr>
        <w:t>学生学号</w:t>
      </w:r>
      <w:r>
        <w:rPr>
          <w:rFonts w:hint="eastAsia"/>
          <w:bCs/>
          <w:sz w:val="24"/>
          <w:u w:val="single"/>
        </w:rPr>
        <w:t xml:space="preserve"> </w:t>
      </w:r>
      <w:r w:rsidR="006B2156">
        <w:rPr>
          <w:bCs/>
          <w:sz w:val="24"/>
          <w:u w:val="single"/>
        </w:rPr>
        <w:t>2014</w:t>
      </w:r>
      <w:r w:rsidR="006B2156">
        <w:rPr>
          <w:rFonts w:hint="eastAsia"/>
          <w:bCs/>
          <w:sz w:val="24"/>
          <w:u w:val="single"/>
        </w:rPr>
        <w:t>511462</w:t>
      </w:r>
      <w:r w:rsidRPr="002E7653"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指导教师</w:t>
      </w:r>
      <w:r w:rsidR="006B2156">
        <w:rPr>
          <w:rFonts w:hint="eastAsia"/>
          <w:bCs/>
          <w:sz w:val="24"/>
          <w:u w:val="single"/>
        </w:rPr>
        <w:t xml:space="preserve">  </w:t>
      </w:r>
      <w:r w:rsidR="006B2156">
        <w:rPr>
          <w:rFonts w:hint="eastAsia"/>
          <w:bCs/>
          <w:sz w:val="24"/>
          <w:u w:val="single"/>
        </w:rPr>
        <w:t>王蓉</w:t>
      </w:r>
      <w:r w:rsidR="006B2156"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职称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副教授</w:t>
      </w:r>
      <w:r w:rsidR="006B2156">
        <w:rPr>
          <w:rFonts w:hint="eastAsia"/>
          <w:sz w:val="24"/>
          <w:u w:val="single"/>
        </w:rPr>
        <w:t xml:space="preserve">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下达任务日期</w:t>
      </w:r>
      <w:r>
        <w:rPr>
          <w:rFonts w:hint="eastAsia"/>
          <w:sz w:val="24"/>
          <w:u w:val="single"/>
        </w:rPr>
        <w:t xml:space="preserve">  201</w:t>
      </w:r>
      <w:r w:rsidR="002E7653">
        <w:rPr>
          <w:rFonts w:hint="eastAsia"/>
          <w:sz w:val="24"/>
          <w:u w:val="single"/>
        </w:rPr>
        <w:t>8</w:t>
      </w:r>
      <w:r>
        <w:rPr>
          <w:rFonts w:hint="eastAsia"/>
          <w:sz w:val="24"/>
          <w:u w:val="single"/>
        </w:rPr>
        <w:t>.</w:t>
      </w:r>
      <w:r w:rsidR="002E7653">
        <w:rPr>
          <w:rFonts w:hint="eastAsia"/>
          <w:sz w:val="24"/>
          <w:u w:val="single"/>
        </w:rPr>
        <w:t>1</w:t>
      </w:r>
      <w:r>
        <w:rPr>
          <w:rFonts w:hint="eastAsia"/>
          <w:sz w:val="24"/>
          <w:u w:val="single"/>
        </w:rPr>
        <w:t>.</w:t>
      </w:r>
      <w:r w:rsidR="002E7653">
        <w:rPr>
          <w:rFonts w:hint="eastAsia"/>
          <w:sz w:val="24"/>
          <w:u w:val="single"/>
        </w:rPr>
        <w:t>1</w:t>
      </w:r>
      <w:r w:rsidR="00AA0A0B">
        <w:rPr>
          <w:rFonts w:hint="eastAsia"/>
          <w:sz w:val="24"/>
          <w:u w:val="single"/>
        </w:rPr>
        <w:t>2</w:t>
      </w:r>
    </w:p>
    <w:p w:rsidR="00000000" w:rsidRDefault="006C1677" w:rsidP="00B71F9B">
      <w:pPr>
        <w:snapToGrid w:val="0"/>
        <w:spacing w:beforeLines="50" w:afterLines="50"/>
        <w:ind w:leftChars="51" w:left="107"/>
        <w:rPr>
          <w:b/>
          <w:szCs w:val="21"/>
        </w:rPr>
      </w:pPr>
      <w:r>
        <w:rPr>
          <w:rFonts w:hint="eastAsia"/>
          <w:b/>
          <w:sz w:val="24"/>
        </w:rPr>
        <w:t>题目来源：</w:t>
      </w:r>
      <w:r w:rsidR="00897DC3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1.</w:t>
      </w:r>
      <w:r>
        <w:rPr>
          <w:rFonts w:hint="eastAsia"/>
          <w:bCs/>
          <w:szCs w:val="21"/>
        </w:rPr>
        <w:t>科研项目；</w:t>
      </w:r>
      <w:r w:rsidR="00897DC3">
        <w:rPr>
          <w:rFonts w:ascii="宋体" w:hAnsi="宋体" w:hint="eastAsia"/>
          <w:b/>
          <w:sz w:val="24"/>
        </w:rPr>
        <w:t>√</w:t>
      </w:r>
      <w:r>
        <w:rPr>
          <w:rFonts w:hint="eastAsia"/>
          <w:bCs/>
          <w:szCs w:val="21"/>
        </w:rPr>
        <w:t>2.</w:t>
      </w:r>
      <w:r>
        <w:rPr>
          <w:rFonts w:hint="eastAsia"/>
          <w:bCs/>
          <w:szCs w:val="21"/>
        </w:rPr>
        <w:t>生产（社会）实际；</w:t>
      </w:r>
      <w:r>
        <w:rPr>
          <w:rFonts w:hint="eastAsia"/>
          <w:bCs/>
          <w:szCs w:val="21"/>
        </w:rPr>
        <w:t>3.</w:t>
      </w:r>
      <w:r>
        <w:rPr>
          <w:rFonts w:hint="eastAsia"/>
          <w:bCs/>
          <w:szCs w:val="21"/>
        </w:rPr>
        <w:t>教学（含实验）；</w:t>
      </w:r>
      <w:r>
        <w:rPr>
          <w:rFonts w:hint="eastAsia"/>
          <w:bCs/>
          <w:szCs w:val="21"/>
        </w:rPr>
        <w:t>4.</w:t>
      </w:r>
      <w:r>
        <w:rPr>
          <w:rFonts w:hint="eastAsia"/>
          <w:bCs/>
          <w:szCs w:val="21"/>
        </w:rPr>
        <w:t>其它（在选项上打勾选择）</w:t>
      </w:r>
    </w:p>
    <w:p w:rsidR="00000000" w:rsidRDefault="006C1677" w:rsidP="00B71F9B">
      <w:pPr>
        <w:snapToGrid w:val="0"/>
        <w:spacing w:beforeLines="50" w:afterLines="50"/>
        <w:ind w:leftChars="51" w:left="107"/>
        <w:rPr>
          <w:bCs/>
          <w:szCs w:val="21"/>
        </w:rPr>
      </w:pPr>
      <w:r>
        <w:rPr>
          <w:rFonts w:hint="eastAsia"/>
          <w:b/>
          <w:sz w:val="24"/>
        </w:rPr>
        <w:t>成果形式：</w:t>
      </w:r>
      <w:r>
        <w:rPr>
          <w:rFonts w:hint="eastAsia"/>
          <w:bCs/>
          <w:szCs w:val="21"/>
        </w:rPr>
        <w:t>1.</w:t>
      </w:r>
      <w:r>
        <w:rPr>
          <w:rFonts w:hint="eastAsia"/>
          <w:bCs/>
          <w:szCs w:val="21"/>
        </w:rPr>
        <w:t>硬件；</w:t>
      </w:r>
      <w:r>
        <w:rPr>
          <w:rFonts w:hint="eastAsia"/>
          <w:bCs/>
          <w:szCs w:val="21"/>
        </w:rPr>
        <w:t xml:space="preserve">    2.</w:t>
      </w:r>
      <w:r>
        <w:rPr>
          <w:rFonts w:hint="eastAsia"/>
          <w:bCs/>
          <w:szCs w:val="21"/>
        </w:rPr>
        <w:t>硬件</w:t>
      </w:r>
      <w:r>
        <w:rPr>
          <w:rFonts w:hint="eastAsia"/>
          <w:bCs/>
          <w:szCs w:val="21"/>
        </w:rPr>
        <w:t>+</w:t>
      </w:r>
      <w:r>
        <w:rPr>
          <w:rFonts w:hint="eastAsia"/>
          <w:bCs/>
          <w:szCs w:val="21"/>
        </w:rPr>
        <w:t>软件；</w:t>
      </w:r>
      <w:r>
        <w:rPr>
          <w:rFonts w:hint="eastAsia"/>
          <w:bCs/>
          <w:szCs w:val="21"/>
        </w:rPr>
        <w:t xml:space="preserve">       </w:t>
      </w:r>
      <w:r w:rsidR="008E53F5">
        <w:rPr>
          <w:rFonts w:ascii="宋体" w:hAnsi="宋体" w:hint="eastAsia"/>
          <w:bCs/>
          <w:szCs w:val="21"/>
        </w:rPr>
        <w:t>√</w:t>
      </w:r>
      <w:r>
        <w:rPr>
          <w:rFonts w:hint="eastAsia"/>
          <w:bCs/>
          <w:szCs w:val="21"/>
        </w:rPr>
        <w:t>3</w:t>
      </w:r>
      <w:r w:rsidR="008E53F5">
        <w:rPr>
          <w:rFonts w:hint="eastAsia"/>
          <w:bCs/>
          <w:szCs w:val="21"/>
        </w:rPr>
        <w:t>.</w:t>
      </w:r>
      <w:r>
        <w:rPr>
          <w:rFonts w:hint="eastAsia"/>
          <w:bCs/>
          <w:szCs w:val="21"/>
        </w:rPr>
        <w:t>软件；</w:t>
      </w:r>
      <w:r>
        <w:rPr>
          <w:rFonts w:hint="eastAsia"/>
          <w:bCs/>
          <w:szCs w:val="21"/>
        </w:rPr>
        <w:t xml:space="preserve">       4</w:t>
      </w:r>
      <w:r>
        <w:rPr>
          <w:rFonts w:hint="eastAsia"/>
          <w:bCs/>
          <w:szCs w:val="21"/>
        </w:rPr>
        <w:t>纯论文（在选项上打勾选择）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828"/>
        <w:gridCol w:w="8596"/>
      </w:tblGrid>
      <w:tr w:rsidR="006C1677" w:rsidTr="00C33F04">
        <w:trPr>
          <w:trHeight w:val="3357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677" w:rsidRDefault="006C1677" w:rsidP="00C33F04">
            <w:pPr>
              <w:spacing w:before="100" w:beforeAutospacing="1" w:after="100" w:afterAutospacing="1" w:line="400" w:lineRule="exact"/>
              <w:ind w:leftChars="-50" w:left="-105" w:rightChars="-58" w:right="-12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主要</w:t>
            </w:r>
          </w:p>
          <w:p w:rsidR="006C1677" w:rsidRDefault="006C1677" w:rsidP="00C33F04">
            <w:pPr>
              <w:spacing w:before="100" w:beforeAutospacing="1" w:after="100" w:afterAutospacing="1" w:line="400" w:lineRule="exact"/>
              <w:ind w:leftChars="-50" w:left="-105" w:rightChars="-58" w:right="-12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研究</w:t>
            </w:r>
          </w:p>
          <w:p w:rsidR="006C1677" w:rsidRDefault="006C1677" w:rsidP="00C56C76">
            <w:pPr>
              <w:spacing w:before="100" w:beforeAutospacing="1" w:after="100" w:afterAutospacing="1" w:line="400" w:lineRule="exact"/>
              <w:ind w:leftChars="-50" w:left="-105" w:rightChars="-58" w:right="-12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内容、</w:t>
            </w:r>
          </w:p>
          <w:p w:rsidR="006C1677" w:rsidRDefault="006C1677" w:rsidP="00C33F04">
            <w:pPr>
              <w:spacing w:before="100" w:beforeAutospacing="1" w:after="100" w:afterAutospacing="1" w:line="400" w:lineRule="exact"/>
              <w:ind w:leftChars="-50" w:left="-105" w:rightChars="-58" w:right="-122"/>
              <w:jc w:val="center"/>
              <w:rPr>
                <w:rFonts w:ascii="宋体" w:cs="宋体"/>
                <w:sz w:val="24"/>
              </w:rPr>
            </w:pPr>
            <w:r>
              <w:rPr>
                <w:rFonts w:hint="eastAsia"/>
                <w:b/>
                <w:sz w:val="24"/>
              </w:rPr>
              <w:t>要求</w:t>
            </w:r>
          </w:p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677" w:rsidRDefault="008D1F08" w:rsidP="00C33F04">
            <w:pPr>
              <w:spacing w:line="400" w:lineRule="atLeast"/>
              <w:rPr>
                <w:rFonts w:ascii="宋体" w:cs="宋体"/>
                <w:sz w:val="24"/>
              </w:rPr>
            </w:pPr>
            <w:r>
              <w:rPr>
                <w:rFonts w:ascii="宋体" w:cs="宋体" w:hint="eastAsia"/>
                <w:sz w:val="24"/>
              </w:rPr>
              <w:t>主要研究内容</w:t>
            </w:r>
            <w:r w:rsidR="006C1677">
              <w:rPr>
                <w:rFonts w:ascii="宋体" w:cs="宋体" w:hint="eastAsia"/>
                <w:sz w:val="24"/>
              </w:rPr>
              <w:t>：</w:t>
            </w:r>
          </w:p>
          <w:p w:rsidR="001740AD" w:rsidRPr="00B71F9B" w:rsidDel="00E7392C" w:rsidRDefault="00B71F9B" w:rsidP="00B71F9B">
            <w:pPr>
              <w:spacing w:line="400" w:lineRule="atLeast"/>
              <w:rPr>
                <w:del w:id="0" w:author="admin" w:date="2018-01-16T15:34:00Z"/>
                <w:rFonts w:ascii="宋体" w:cs="宋体"/>
                <w:sz w:val="24"/>
              </w:rPr>
            </w:pPr>
            <w:r>
              <w:rPr>
                <w:rFonts w:ascii="宋体" w:cs="宋体" w:hint="eastAsia"/>
                <w:sz w:val="24"/>
              </w:rPr>
              <w:t>1、</w:t>
            </w:r>
            <w:r w:rsidRPr="00B71F9B">
              <w:rPr>
                <w:rFonts w:ascii="宋体" w:cs="宋体"/>
                <w:sz w:val="24"/>
              </w:rPr>
              <w:t>调查户外用品销售市场信息化进展情况</w:t>
            </w:r>
            <w:r w:rsidR="00D64868" w:rsidRPr="00B71F9B">
              <w:rPr>
                <w:rFonts w:ascii="宋体" w:cs="宋体" w:hint="eastAsia"/>
                <w:sz w:val="24"/>
              </w:rPr>
              <w:t>。</w:t>
            </w:r>
            <w:r w:rsidR="00CF3C2D" w:rsidRPr="00B71F9B">
              <w:rPr>
                <w:rFonts w:ascii="宋体" w:cs="宋体" w:hint="eastAsia"/>
                <w:sz w:val="24"/>
              </w:rPr>
              <w:t>分析户外用品展示销售平台相较于传统销售方式</w:t>
            </w:r>
            <w:r w:rsidRPr="00B71F9B">
              <w:rPr>
                <w:rFonts w:ascii="宋体" w:cs="宋体" w:hint="eastAsia"/>
                <w:sz w:val="24"/>
              </w:rPr>
              <w:t>的</w:t>
            </w:r>
            <w:r w:rsidR="00CF3C2D" w:rsidRPr="00B71F9B">
              <w:rPr>
                <w:rFonts w:ascii="宋体" w:cs="宋体" w:hint="eastAsia"/>
                <w:sz w:val="24"/>
              </w:rPr>
              <w:t>优势所在。</w:t>
            </w:r>
            <w:r w:rsidRPr="00B71F9B">
              <w:rPr>
                <w:rFonts w:ascii="宋体" w:cs="宋体"/>
                <w:sz w:val="24"/>
              </w:rPr>
              <w:t>了解户外用品展示销售的主要业务及其流程。</w:t>
            </w:r>
          </w:p>
          <w:p w:rsidR="00B71F9B" w:rsidRPr="00B71F9B" w:rsidRDefault="00B71F9B" w:rsidP="00B71F9B">
            <w:pPr>
              <w:pStyle w:val="a3"/>
              <w:numPr>
                <w:ilvl w:val="0"/>
                <w:numId w:val="9"/>
              </w:numPr>
              <w:spacing w:line="400" w:lineRule="atLeast"/>
              <w:ind w:firstLineChars="0"/>
              <w:rPr>
                <w:rFonts w:ascii="宋体" w:cs="宋体" w:hint="eastAsia"/>
                <w:sz w:val="24"/>
              </w:rPr>
            </w:pPr>
            <w:r w:rsidRPr="00B71F9B">
              <w:rPr>
                <w:rFonts w:ascii="宋体" w:cs="宋体"/>
                <w:sz w:val="24"/>
              </w:rPr>
              <w:t>详细分析户外用品公司及消费人群的需求、户外用品展示销售平台的服务重点和主要业务，确定户外用品在线展示销售平台的信息化需求</w:t>
            </w:r>
            <w:r>
              <w:rPr>
                <w:rFonts w:ascii="宋体" w:cs="宋体"/>
                <w:sz w:val="24"/>
              </w:rPr>
              <w:t>。</w:t>
            </w:r>
          </w:p>
          <w:p w:rsidR="00D64868" w:rsidRPr="00B71F9B" w:rsidRDefault="00D64868" w:rsidP="00B71F9B">
            <w:pPr>
              <w:pStyle w:val="a3"/>
              <w:numPr>
                <w:ilvl w:val="0"/>
                <w:numId w:val="9"/>
              </w:numPr>
              <w:spacing w:line="400" w:lineRule="atLeast"/>
              <w:ind w:firstLineChars="0"/>
              <w:rPr>
                <w:rFonts w:ascii="宋体" w:cs="宋体"/>
                <w:sz w:val="24"/>
              </w:rPr>
            </w:pPr>
            <w:r w:rsidRPr="00B71F9B">
              <w:rPr>
                <w:rFonts w:ascii="宋体" w:cs="宋体" w:hint="eastAsia"/>
                <w:sz w:val="24"/>
              </w:rPr>
              <w:t>研究现代的软件工程设计方法，比较各种开发框架和相关技术。</w:t>
            </w:r>
          </w:p>
          <w:p w:rsidR="00B71F9B" w:rsidRPr="00B71F9B" w:rsidRDefault="00B71F9B" w:rsidP="00B71F9B">
            <w:pPr>
              <w:pStyle w:val="a3"/>
              <w:numPr>
                <w:ilvl w:val="0"/>
                <w:numId w:val="9"/>
              </w:numPr>
              <w:spacing w:line="400" w:lineRule="atLeast"/>
              <w:ind w:firstLineChars="0"/>
              <w:rPr>
                <w:rFonts w:ascii="宋体" w:cs="宋体" w:hint="eastAsia"/>
                <w:sz w:val="24"/>
              </w:rPr>
            </w:pPr>
            <w:r w:rsidRPr="00B71F9B">
              <w:rPr>
                <w:rFonts w:ascii="宋体" w:cs="宋体"/>
                <w:sz w:val="24"/>
              </w:rPr>
              <w:t>实现</w:t>
            </w:r>
            <w:r w:rsidRPr="00B71F9B">
              <w:rPr>
                <w:rFonts w:ascii="宋体" w:cs="宋体" w:hint="eastAsia"/>
                <w:sz w:val="24"/>
              </w:rPr>
              <w:t>“活力无限”</w:t>
            </w:r>
            <w:r w:rsidRPr="00B71F9B">
              <w:rPr>
                <w:rFonts w:ascii="宋体" w:cs="宋体"/>
                <w:sz w:val="24"/>
              </w:rPr>
              <w:t>限外用品在线展示销售平台。</w:t>
            </w:r>
          </w:p>
          <w:p w:rsidR="006C1677" w:rsidRDefault="006C1677" w:rsidP="00C33F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要求完成的主要任务</w:t>
            </w:r>
            <w:r>
              <w:rPr>
                <w:rFonts w:hint="eastAsia"/>
                <w:sz w:val="24"/>
              </w:rPr>
              <w:t>:</w:t>
            </w:r>
          </w:p>
          <w:p w:rsidR="006C1677" w:rsidRDefault="006C1677" w:rsidP="00C33F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、查阅不少于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篇的相关资料，其中英文文献不少于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篇，完成</w:t>
            </w:r>
            <w:r w:rsidR="009E3441">
              <w:rPr>
                <w:rFonts w:hint="eastAsia"/>
                <w:sz w:val="24"/>
              </w:rPr>
              <w:t>文献综述，</w:t>
            </w:r>
            <w:r>
              <w:rPr>
                <w:rFonts w:hint="eastAsia"/>
                <w:sz w:val="24"/>
              </w:rPr>
              <w:t>开题报告。</w:t>
            </w:r>
          </w:p>
          <w:p w:rsidR="006C1677" w:rsidRDefault="006C1677" w:rsidP="00C33F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485F27">
              <w:rPr>
                <w:rFonts w:hint="eastAsia"/>
                <w:sz w:val="24"/>
              </w:rPr>
              <w:t>、完成</w:t>
            </w:r>
            <w:r w:rsidR="00D64868">
              <w:rPr>
                <w:rFonts w:hint="eastAsia"/>
                <w:sz w:val="24"/>
              </w:rPr>
              <w:t>“活力无限”户外用品展示销售平台</w:t>
            </w:r>
            <w:r w:rsidR="009E3441">
              <w:rPr>
                <w:rFonts w:hint="eastAsia"/>
                <w:sz w:val="24"/>
              </w:rPr>
              <w:t>的需求分析与</w:t>
            </w:r>
            <w:r w:rsidR="00485F27">
              <w:rPr>
                <w:rFonts w:hint="eastAsia"/>
                <w:sz w:val="24"/>
              </w:rPr>
              <w:t>设计</w:t>
            </w:r>
            <w:r>
              <w:rPr>
                <w:rFonts w:hint="eastAsia"/>
                <w:sz w:val="24"/>
              </w:rPr>
              <w:t>。</w:t>
            </w:r>
          </w:p>
          <w:p w:rsidR="006C1677" w:rsidRDefault="006C1677" w:rsidP="00C33F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="00485F27">
              <w:rPr>
                <w:rFonts w:hint="eastAsia"/>
                <w:sz w:val="24"/>
              </w:rPr>
              <w:t>、实现</w:t>
            </w:r>
            <w:r w:rsidR="00B71F9B" w:rsidRPr="00B71F9B">
              <w:rPr>
                <w:rFonts w:ascii="宋体" w:cs="宋体" w:hint="eastAsia"/>
                <w:sz w:val="24"/>
              </w:rPr>
              <w:t>“活力无限”</w:t>
            </w:r>
            <w:r w:rsidR="00D64868">
              <w:rPr>
                <w:rFonts w:ascii="宋体" w:cs="宋体"/>
                <w:sz w:val="24"/>
              </w:rPr>
              <w:t>户外用品</w:t>
            </w:r>
            <w:r w:rsidR="00B71F9B">
              <w:rPr>
                <w:rFonts w:ascii="宋体" w:cs="宋体"/>
                <w:sz w:val="24"/>
              </w:rPr>
              <w:t>在线展示销售</w:t>
            </w:r>
            <w:r w:rsidR="00B71F9B">
              <w:rPr>
                <w:rFonts w:hint="eastAsia"/>
                <w:sz w:val="24"/>
              </w:rPr>
              <w:t>平台。</w:t>
            </w:r>
          </w:p>
          <w:p w:rsidR="006C1677" w:rsidRDefault="006C1677" w:rsidP="00C33F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、完成不少于</w:t>
            </w:r>
            <w:r w:rsidR="00532832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000</w:t>
            </w:r>
            <w:r>
              <w:rPr>
                <w:rFonts w:hint="eastAsia"/>
                <w:sz w:val="24"/>
              </w:rPr>
              <w:t>字的英文文献翻译。</w:t>
            </w:r>
          </w:p>
          <w:p w:rsidR="006C1677" w:rsidRDefault="006C1677" w:rsidP="00F55D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、</w:t>
            </w:r>
            <w:r w:rsidR="00B71F9B" w:rsidRPr="00B71F9B">
              <w:rPr>
                <w:sz w:val="24"/>
              </w:rPr>
              <w:t>完成《</w:t>
            </w:r>
            <w:r w:rsidR="00B71F9B" w:rsidRPr="00B71F9B">
              <w:rPr>
                <w:rFonts w:ascii="宋体" w:cs="宋体" w:hint="eastAsia"/>
                <w:sz w:val="24"/>
              </w:rPr>
              <w:t>“活力无限”</w:t>
            </w:r>
            <w:r w:rsidR="00B71F9B" w:rsidRPr="00B71F9B">
              <w:rPr>
                <w:sz w:val="24"/>
              </w:rPr>
              <w:t>户外用品在线展示销售平台的设计与实现》论文。</w:t>
            </w:r>
          </w:p>
        </w:tc>
      </w:tr>
      <w:tr w:rsidR="006C1677" w:rsidTr="00C33F04">
        <w:trPr>
          <w:trHeight w:val="2009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677" w:rsidRDefault="006C1677" w:rsidP="00C33F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进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度</w:t>
            </w:r>
          </w:p>
          <w:p w:rsidR="006C1677" w:rsidRDefault="006C1677" w:rsidP="00C33F04">
            <w:pPr>
              <w:spacing w:before="100" w:beforeAutospacing="1" w:after="100" w:afterAutospacing="1"/>
              <w:jc w:val="center"/>
              <w:rPr>
                <w:rFonts w:ascii="宋体" w:cs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划</w:t>
            </w:r>
          </w:p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677" w:rsidRDefault="00F31D7E" w:rsidP="00C33F04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2018.1</w:t>
            </w:r>
            <w:r w:rsidR="005138F8">
              <w:rPr>
                <w:rFonts w:ascii="宋体" w:hint="eastAsia"/>
                <w:sz w:val="24"/>
              </w:rPr>
              <w:t>.</w:t>
            </w:r>
            <w:r>
              <w:rPr>
                <w:rFonts w:ascii="宋体"/>
                <w:sz w:val="24"/>
              </w:rPr>
              <w:t>1</w:t>
            </w:r>
            <w:r w:rsidR="00C42445">
              <w:rPr>
                <w:rFonts w:ascii="宋体"/>
                <w:sz w:val="24"/>
              </w:rPr>
              <w:t>4</w:t>
            </w:r>
            <w:r>
              <w:rPr>
                <w:rFonts w:ascii="宋体"/>
                <w:sz w:val="24"/>
              </w:rPr>
              <w:t>-</w:t>
            </w:r>
            <w:r w:rsidR="005138F8">
              <w:rPr>
                <w:rFonts w:ascii="宋体"/>
                <w:sz w:val="24"/>
              </w:rPr>
              <w:t>2018.1.</w:t>
            </w:r>
            <w:r w:rsidR="00C42445">
              <w:rPr>
                <w:rFonts w:ascii="宋体"/>
                <w:sz w:val="24"/>
              </w:rPr>
              <w:t>31</w:t>
            </w:r>
            <w:r w:rsidR="00D36BF6">
              <w:rPr>
                <w:rFonts w:ascii="宋体" w:hint="eastAsia"/>
                <w:sz w:val="24"/>
              </w:rPr>
              <w:t>：</w:t>
            </w:r>
            <w:r w:rsidR="00B71F9B" w:rsidRPr="00B71F9B">
              <w:rPr>
                <w:sz w:val="24"/>
              </w:rPr>
              <w:t>查阅相关文献资料，明确研究内容，了解户外用品在线展示销售平台的领域背景。确定方案，完成文献综述和开题报告。</w:t>
            </w:r>
          </w:p>
          <w:p w:rsidR="006C1677" w:rsidRDefault="00CB68CC" w:rsidP="00C33F04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2018.</w:t>
            </w:r>
            <w:r w:rsidR="00C42445">
              <w:rPr>
                <w:rFonts w:ascii="宋体"/>
                <w:sz w:val="24"/>
              </w:rPr>
              <w:t>2</w:t>
            </w:r>
            <w:r>
              <w:rPr>
                <w:rFonts w:ascii="宋体"/>
                <w:sz w:val="24"/>
              </w:rPr>
              <w:t>.</w:t>
            </w:r>
            <w:r w:rsidR="00C42445">
              <w:rPr>
                <w:rFonts w:ascii="宋体"/>
                <w:sz w:val="24"/>
              </w:rPr>
              <w:t>1</w:t>
            </w:r>
            <w:r>
              <w:rPr>
                <w:rFonts w:ascii="宋体"/>
                <w:sz w:val="24"/>
              </w:rPr>
              <w:t>-2018.</w:t>
            </w:r>
            <w:r w:rsidR="00C42445">
              <w:rPr>
                <w:rFonts w:ascii="宋体"/>
                <w:sz w:val="24"/>
              </w:rPr>
              <w:t>2</w:t>
            </w:r>
            <w:r>
              <w:rPr>
                <w:rFonts w:ascii="宋体"/>
                <w:sz w:val="24"/>
              </w:rPr>
              <w:t>.</w:t>
            </w:r>
            <w:r w:rsidR="00C42445">
              <w:rPr>
                <w:rFonts w:ascii="宋体"/>
                <w:sz w:val="24"/>
              </w:rPr>
              <w:t>28</w:t>
            </w:r>
            <w:r>
              <w:rPr>
                <w:rFonts w:ascii="宋体"/>
                <w:sz w:val="24"/>
              </w:rPr>
              <w:t xml:space="preserve"> </w:t>
            </w:r>
            <w:r w:rsidR="006C1677">
              <w:rPr>
                <w:rFonts w:ascii="宋体" w:hint="eastAsia"/>
                <w:sz w:val="24"/>
              </w:rPr>
              <w:t>：</w:t>
            </w:r>
            <w:r w:rsidR="00B71F9B" w:rsidRPr="00B71F9B">
              <w:rPr>
                <w:sz w:val="24"/>
              </w:rPr>
              <w:t>完成</w:t>
            </w:r>
            <w:r w:rsidR="00B71F9B" w:rsidRPr="00B71F9B">
              <w:rPr>
                <w:sz w:val="24"/>
              </w:rPr>
              <w:t>“</w:t>
            </w:r>
            <w:r w:rsidR="00B71F9B" w:rsidRPr="00B71F9B">
              <w:rPr>
                <w:sz w:val="24"/>
              </w:rPr>
              <w:t>活力无限</w:t>
            </w:r>
            <w:r w:rsidR="00B71F9B" w:rsidRPr="00B71F9B">
              <w:rPr>
                <w:sz w:val="24"/>
              </w:rPr>
              <w:t>”</w:t>
            </w:r>
            <w:r w:rsidR="00B71F9B" w:rsidRPr="00B71F9B">
              <w:rPr>
                <w:sz w:val="24"/>
              </w:rPr>
              <w:t>户外用品在线展示销售平台需求分析报告。</w:t>
            </w:r>
          </w:p>
          <w:p w:rsidR="006C1677" w:rsidRDefault="00CB68CC" w:rsidP="00C33F04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2018.3.</w:t>
            </w:r>
            <w:r w:rsidR="00F755DB">
              <w:rPr>
                <w:rFonts w:ascii="宋体"/>
                <w:sz w:val="24"/>
              </w:rPr>
              <w:t>1</w:t>
            </w:r>
            <w:r>
              <w:rPr>
                <w:rFonts w:ascii="宋体"/>
                <w:sz w:val="24"/>
              </w:rPr>
              <w:t>-2018.3.18</w:t>
            </w:r>
            <w:r w:rsidR="00D30ED5">
              <w:rPr>
                <w:rFonts w:ascii="宋体" w:hint="eastAsia"/>
                <w:sz w:val="24"/>
              </w:rPr>
              <w:t>：</w:t>
            </w:r>
            <w:r w:rsidR="00B71F9B" w:rsidRPr="00B71F9B">
              <w:rPr>
                <w:sz w:val="24"/>
              </w:rPr>
              <w:t>“</w:t>
            </w:r>
            <w:r w:rsidR="00B71F9B" w:rsidRPr="00B71F9B">
              <w:rPr>
                <w:sz w:val="24"/>
              </w:rPr>
              <w:t>活力无限</w:t>
            </w:r>
            <w:r w:rsidR="00B71F9B" w:rsidRPr="00B71F9B">
              <w:rPr>
                <w:sz w:val="24"/>
              </w:rPr>
              <w:t>”</w:t>
            </w:r>
            <w:r w:rsidR="00B71F9B" w:rsidRPr="00B71F9B">
              <w:rPr>
                <w:sz w:val="24"/>
              </w:rPr>
              <w:t>户外用品在线展示销售平台设计报告，填写中期检查资料。</w:t>
            </w:r>
          </w:p>
          <w:p w:rsidR="00CB68CC" w:rsidRPr="0051109A" w:rsidRDefault="00CB68CC" w:rsidP="00C33F04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20</w:t>
            </w:r>
            <w:r w:rsidRPr="0051109A">
              <w:rPr>
                <w:rFonts w:ascii="宋体"/>
                <w:sz w:val="24"/>
              </w:rPr>
              <w:t>18.3.19-2018.5.7</w:t>
            </w:r>
            <w:r w:rsidR="00485F27" w:rsidRPr="0051109A">
              <w:rPr>
                <w:rFonts w:ascii="宋体" w:hint="eastAsia"/>
                <w:sz w:val="24"/>
              </w:rPr>
              <w:t>：</w:t>
            </w:r>
            <w:r w:rsidR="00B71F9B" w:rsidRPr="00B71F9B">
              <w:rPr>
                <w:rFonts w:ascii="宋体"/>
                <w:sz w:val="24"/>
              </w:rPr>
              <w:t>实现</w:t>
            </w:r>
            <w:r w:rsidR="00B71F9B" w:rsidRPr="00B71F9B">
              <w:rPr>
                <w:rFonts w:ascii="宋体"/>
                <w:sz w:val="24"/>
              </w:rPr>
              <w:t>“</w:t>
            </w:r>
            <w:r w:rsidR="00B71F9B" w:rsidRPr="00B71F9B">
              <w:rPr>
                <w:rFonts w:ascii="宋体"/>
                <w:sz w:val="24"/>
              </w:rPr>
              <w:t>活力无限</w:t>
            </w:r>
            <w:r w:rsidR="00B71F9B" w:rsidRPr="00B71F9B">
              <w:rPr>
                <w:rFonts w:ascii="宋体"/>
                <w:sz w:val="24"/>
              </w:rPr>
              <w:t>”</w:t>
            </w:r>
            <w:r w:rsidR="00B71F9B" w:rsidRPr="00B71F9B">
              <w:rPr>
                <w:rFonts w:ascii="宋体"/>
                <w:sz w:val="24"/>
              </w:rPr>
              <w:t>户外用品在线展示销售平台，完成毕业论文初稿、修改稿、定稿。</w:t>
            </w:r>
          </w:p>
          <w:p w:rsidR="006C1677" w:rsidRDefault="00CB68CC" w:rsidP="00C33F04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2018.5.8-2018.5.</w:t>
            </w:r>
            <w:r w:rsidR="00532832">
              <w:rPr>
                <w:rFonts w:ascii="宋体"/>
                <w:sz w:val="24"/>
              </w:rPr>
              <w:t>2</w:t>
            </w:r>
            <w:r w:rsidR="00D30ED5">
              <w:rPr>
                <w:rFonts w:ascii="宋体"/>
                <w:sz w:val="24"/>
              </w:rPr>
              <w:t>0</w:t>
            </w:r>
            <w:r>
              <w:rPr>
                <w:rFonts w:ascii="宋体" w:hint="eastAsia"/>
                <w:sz w:val="24"/>
              </w:rPr>
              <w:t>:</w:t>
            </w:r>
            <w:r w:rsidR="00B4177A">
              <w:rPr>
                <w:rFonts w:ascii="宋体"/>
                <w:sz w:val="24"/>
              </w:rPr>
              <w:t xml:space="preserve"> </w:t>
            </w:r>
            <w:r w:rsidR="00532832">
              <w:rPr>
                <w:rFonts w:ascii="宋体" w:hint="eastAsia"/>
                <w:sz w:val="24"/>
              </w:rPr>
              <w:t>根据修改意见修改毕业论文并准备答辩</w:t>
            </w:r>
          </w:p>
          <w:p w:rsidR="006C1677" w:rsidRDefault="00CB68CC" w:rsidP="00CB68CC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2018.5.2</w:t>
            </w:r>
            <w:r w:rsidR="00D30ED5">
              <w:rPr>
                <w:rFonts w:ascii="宋体"/>
                <w:sz w:val="24"/>
              </w:rPr>
              <w:t>1</w:t>
            </w:r>
            <w:r>
              <w:rPr>
                <w:rFonts w:ascii="宋体"/>
                <w:sz w:val="24"/>
              </w:rPr>
              <w:t>-2018.5.30</w:t>
            </w:r>
            <w:r w:rsidR="006C1677">
              <w:rPr>
                <w:rFonts w:ascii="宋体" w:hint="eastAsia"/>
                <w:sz w:val="24"/>
              </w:rPr>
              <w:t>: 论文答辩。</w:t>
            </w:r>
          </w:p>
        </w:tc>
      </w:tr>
      <w:tr w:rsidR="006C1677" w:rsidTr="00C33F04">
        <w:trPr>
          <w:trHeight w:val="1767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677" w:rsidRDefault="006C1677" w:rsidP="00C33F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要</w:t>
            </w:r>
          </w:p>
          <w:p w:rsidR="006C1677" w:rsidRDefault="006C1677" w:rsidP="00C33F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考</w:t>
            </w:r>
          </w:p>
          <w:p w:rsidR="006C1677" w:rsidRDefault="006C1677" w:rsidP="00C33F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献</w:t>
            </w:r>
          </w:p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CBE" w:rsidRPr="006B2156" w:rsidRDefault="00B71F9B" w:rsidP="00F9713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71F9B">
              <w:rPr>
                <w:rFonts w:ascii="宋体" w:hAnsi="宋体" w:cs="宋体"/>
                <w:kern w:val="0"/>
                <w:sz w:val="24"/>
              </w:rPr>
              <w:t>[1] 王宜贵. 软件工程[M]. 北京：机械工业出版社，2002.</w:t>
            </w:r>
            <w:r w:rsidRPr="00B71F9B">
              <w:rPr>
                <w:rFonts w:ascii="宋体" w:hAnsi="宋体" w:cs="宋体"/>
                <w:kern w:val="0"/>
                <w:sz w:val="24"/>
              </w:rPr>
              <w:br/>
              <w:t>[2] 张洪斌. Java2高级程序设计百事通[M]. 北京：中科多媒体电子出版社，2001.</w:t>
            </w:r>
            <w:r w:rsidRPr="00B71F9B">
              <w:rPr>
                <w:rFonts w:ascii="宋体" w:hAnsi="宋体" w:cs="宋体"/>
                <w:kern w:val="0"/>
                <w:sz w:val="24"/>
              </w:rPr>
              <w:br/>
              <w:t>[3] 林信良. Spring2.0技术手册[M]. 北京：电子工业出版社，2006.</w:t>
            </w:r>
            <w:r w:rsidRPr="00B71F9B">
              <w:rPr>
                <w:rFonts w:ascii="宋体" w:hAnsi="宋体" w:cs="宋体"/>
                <w:kern w:val="0"/>
                <w:sz w:val="24"/>
              </w:rPr>
              <w:br/>
              <w:t>[4] 孙鑫. Java Web开发详解[M]．北京：电子工业出版社，2006.</w:t>
            </w:r>
            <w:r w:rsidRPr="00B71F9B">
              <w:rPr>
                <w:rFonts w:ascii="宋体" w:hAnsi="宋体" w:cs="宋体"/>
                <w:kern w:val="0"/>
                <w:sz w:val="24"/>
              </w:rPr>
              <w:br/>
              <w:t>[5] 萨师煊，王珊. 数据库系统概论(第三版)[M]. 北京：高等教育出版社，1998.</w:t>
            </w:r>
            <w:r w:rsidRPr="00B71F9B">
              <w:rPr>
                <w:rFonts w:ascii="宋体" w:hAnsi="宋体" w:cs="宋体"/>
                <w:kern w:val="0"/>
                <w:sz w:val="24"/>
              </w:rPr>
              <w:br/>
              <w:t>[6] 蔡剑，景楠. Java Web应用开发：J2EE和Tomcat[M]. 北京：清华大学出版社，2004.</w:t>
            </w:r>
            <w:r w:rsidRPr="00B71F9B">
              <w:rPr>
                <w:rFonts w:ascii="宋体" w:hAnsi="宋体" w:cs="宋体"/>
                <w:kern w:val="0"/>
                <w:sz w:val="24"/>
              </w:rPr>
              <w:br/>
            </w:r>
            <w:r w:rsidRPr="00B71F9B">
              <w:rPr>
                <w:rFonts w:ascii="宋体" w:hAnsi="宋体" w:cs="宋体"/>
                <w:kern w:val="0"/>
                <w:sz w:val="24"/>
              </w:rPr>
              <w:lastRenderedPageBreak/>
              <w:t>[7] 李刚. Struts2权威指南 [M]. 北京：电子工业出版社，2007.</w:t>
            </w:r>
            <w:r w:rsidRPr="00B71F9B">
              <w:rPr>
                <w:rFonts w:ascii="宋体" w:hAnsi="宋体" w:cs="宋体"/>
                <w:kern w:val="0"/>
                <w:sz w:val="24"/>
              </w:rPr>
              <w:br/>
              <w:t>[8] 杨学瑜，王志军，刘同利. JSP入门与提高[M]. 北京：清华大学出版社，2013</w:t>
            </w:r>
            <w:r w:rsidRPr="00B71F9B">
              <w:rPr>
                <w:rFonts w:ascii="宋体" w:hAnsi="宋体" w:cs="宋体"/>
                <w:kern w:val="0"/>
                <w:sz w:val="24"/>
              </w:rPr>
              <w:br/>
              <w:t>[9] 李建中，王珊. 数据库系统原理 [M]. 北京：电子工业出版社，2005</w:t>
            </w:r>
            <w:r w:rsidRPr="00B71F9B">
              <w:rPr>
                <w:rFonts w:ascii="宋体" w:hAnsi="宋体" w:cs="宋体"/>
                <w:kern w:val="0"/>
                <w:sz w:val="24"/>
              </w:rPr>
              <w:br/>
              <w:t>[10] 田家旗. Java开发语言的开发平台与J2EE编程技术问题研究[J]. 信息技术与信息化，2016.04:112-113.</w:t>
            </w:r>
            <w:r w:rsidRPr="00B71F9B">
              <w:rPr>
                <w:rFonts w:ascii="宋体" w:hAnsi="宋体" w:cs="宋体"/>
                <w:kern w:val="0"/>
                <w:sz w:val="24"/>
              </w:rPr>
              <w:br/>
              <w:t>[11] 吴亚林. 基于Java的购物网站建设[J]. 信息与电脑(理论版)，2015.19:96-101.</w:t>
            </w:r>
            <w:r w:rsidRPr="00B71F9B">
              <w:rPr>
                <w:rFonts w:ascii="宋体" w:hAnsi="宋体" w:cs="宋体"/>
                <w:kern w:val="0"/>
                <w:sz w:val="24"/>
              </w:rPr>
              <w:br/>
              <w:t>[12] 梁强，李伟. 我国户外休闲产业发展环境与成长路径的分析研究[J]. 南京体育学院学报(社会科学版)，2015.11.</w:t>
            </w:r>
            <w:r w:rsidRPr="00B71F9B">
              <w:rPr>
                <w:rFonts w:ascii="宋体" w:hAnsi="宋体" w:cs="宋体"/>
                <w:kern w:val="0"/>
                <w:sz w:val="24"/>
              </w:rPr>
              <w:br/>
              <w:t>[13] 王乐. 我国户外运动发展现况与对策思考[J]. 现代商贸工业，2017.03</w:t>
            </w:r>
            <w:r w:rsidRPr="00B71F9B">
              <w:rPr>
                <w:rFonts w:ascii="宋体" w:hAnsi="宋体" w:cs="宋体"/>
                <w:kern w:val="0"/>
                <w:sz w:val="24"/>
              </w:rPr>
              <w:br/>
              <w:t xml:space="preserve">[14] Jon Titus. ECN Technical Editor：”The Eclipse of stand[J]. Journal of </w:t>
            </w:r>
            <w:proofErr w:type="spellStart"/>
            <w:r w:rsidRPr="00B71F9B">
              <w:rPr>
                <w:rFonts w:ascii="宋体" w:hAnsi="宋体" w:cs="宋体"/>
                <w:kern w:val="0"/>
                <w:sz w:val="24"/>
              </w:rPr>
              <w:t>Zhongkai</w:t>
            </w:r>
            <w:proofErr w:type="spellEnd"/>
            <w:r w:rsidRPr="00B71F9B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B71F9B">
              <w:rPr>
                <w:rFonts w:ascii="宋体" w:hAnsi="宋体" w:cs="宋体"/>
                <w:kern w:val="0"/>
                <w:sz w:val="24"/>
              </w:rPr>
              <w:t>Agrotechnical</w:t>
            </w:r>
            <w:proofErr w:type="spellEnd"/>
            <w:r w:rsidRPr="00B71F9B">
              <w:rPr>
                <w:rFonts w:ascii="宋体" w:hAnsi="宋体" w:cs="宋体"/>
                <w:kern w:val="0"/>
                <w:sz w:val="24"/>
              </w:rPr>
              <w:t xml:space="preserve"> College”,Vol.19,No.2, 2006.</w:t>
            </w:r>
            <w:r w:rsidRPr="00B71F9B">
              <w:rPr>
                <w:rFonts w:ascii="宋体" w:hAnsi="宋体" w:cs="宋体"/>
                <w:kern w:val="0"/>
                <w:sz w:val="24"/>
              </w:rPr>
              <w:br/>
              <w:t>[15] 赵鸿雁. 关于Java在软件开发中的误区分析[J]. 信息技术与信息化，2016.04:56-58.</w:t>
            </w:r>
          </w:p>
        </w:tc>
      </w:tr>
      <w:tr w:rsidR="006C1677" w:rsidTr="00C33F04">
        <w:trPr>
          <w:trHeight w:val="1345"/>
          <w:jc w:val="center"/>
        </w:trPr>
        <w:tc>
          <w:tcPr>
            <w:tcW w:w="9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677" w:rsidRDefault="006C1677" w:rsidP="00C33F04">
            <w:pPr>
              <w:spacing w:before="100" w:beforeAutospacing="1" w:after="100" w:afterAutospacing="1"/>
              <w:rPr>
                <w:b/>
                <w:sz w:val="24"/>
              </w:rPr>
            </w:pPr>
          </w:p>
          <w:p w:rsidR="006C1677" w:rsidRDefault="006C1677" w:rsidP="00C33F04">
            <w:pPr>
              <w:spacing w:before="100" w:beforeAutospacing="1" w:after="100" w:afterAutospacing="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指导教师签字</w:t>
            </w:r>
            <w:r>
              <w:rPr>
                <w:rFonts w:hint="eastAsia"/>
                <w:b/>
                <w:sz w:val="24"/>
              </w:rPr>
              <w:t xml:space="preserve"> ________                                    ______</w:t>
            </w:r>
            <w:r>
              <w:rPr>
                <w:rFonts w:hint="eastAsia"/>
                <w:b/>
                <w:sz w:val="24"/>
              </w:rPr>
              <w:t>年</w:t>
            </w:r>
            <w:r>
              <w:rPr>
                <w:rFonts w:hint="eastAsia"/>
                <w:b/>
                <w:sz w:val="24"/>
              </w:rPr>
              <w:t>___</w:t>
            </w:r>
            <w:r>
              <w:rPr>
                <w:rFonts w:hint="eastAsia"/>
                <w:b/>
                <w:sz w:val="24"/>
              </w:rPr>
              <w:t>月</w:t>
            </w:r>
            <w:r>
              <w:rPr>
                <w:rFonts w:hint="eastAsia"/>
                <w:b/>
                <w:sz w:val="24"/>
              </w:rPr>
              <w:t>____</w:t>
            </w:r>
            <w:r>
              <w:rPr>
                <w:rFonts w:hint="eastAsia"/>
                <w:b/>
                <w:sz w:val="24"/>
              </w:rPr>
              <w:t>日</w:t>
            </w:r>
          </w:p>
          <w:p w:rsidR="006C1677" w:rsidRDefault="006C1677" w:rsidP="00C33F04">
            <w:pPr>
              <w:spacing w:before="100" w:beforeAutospacing="1" w:after="100" w:afterAutospacing="1"/>
              <w:rPr>
                <w:rFonts w:ascii="宋体" w:cs="宋体"/>
                <w:sz w:val="24"/>
              </w:rPr>
            </w:pPr>
            <w:r>
              <w:rPr>
                <w:rFonts w:hint="eastAsia"/>
                <w:b/>
                <w:sz w:val="24"/>
              </w:rPr>
              <w:t>教研室主任签字</w:t>
            </w:r>
            <w:r>
              <w:rPr>
                <w:rFonts w:hint="eastAsia"/>
                <w:b/>
                <w:sz w:val="24"/>
              </w:rPr>
              <w:t>_______</w:t>
            </w:r>
            <w:r>
              <w:rPr>
                <w:rFonts w:hint="eastAsia"/>
                <w:b/>
                <w:sz w:val="24"/>
              </w:rPr>
              <w:t>（若在校外做毕业设计需加盖单位公章）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>
              <w:rPr>
                <w:rFonts w:hint="eastAsia"/>
                <w:b/>
                <w:sz w:val="24"/>
              </w:rPr>
              <w:t>年</w:t>
            </w:r>
            <w:r>
              <w:rPr>
                <w:rFonts w:hint="eastAsia"/>
                <w:b/>
                <w:sz w:val="24"/>
              </w:rPr>
              <w:t>___</w:t>
            </w:r>
            <w:r>
              <w:rPr>
                <w:rFonts w:hint="eastAsia"/>
                <w:b/>
                <w:sz w:val="24"/>
              </w:rPr>
              <w:t>月</w:t>
            </w:r>
            <w:r>
              <w:rPr>
                <w:rFonts w:hint="eastAsia"/>
                <w:b/>
                <w:sz w:val="24"/>
              </w:rPr>
              <w:t>____</w:t>
            </w:r>
            <w:r>
              <w:rPr>
                <w:rFonts w:hint="eastAsia"/>
                <w:b/>
                <w:sz w:val="24"/>
              </w:rPr>
              <w:t>日</w:t>
            </w:r>
          </w:p>
        </w:tc>
      </w:tr>
    </w:tbl>
    <w:p w:rsidR="000B74B4" w:rsidRDefault="006C1677">
      <w:r>
        <w:rPr>
          <w:rFonts w:ascii="宋体" w:cs="宋体" w:hint="eastAsia"/>
          <w:kern w:val="0"/>
          <w:szCs w:val="21"/>
        </w:rPr>
        <w:t>注： 1、此任务书应由指导教师填写，签名处须由教师亲笔签名；2、此任务书最迟必须在毕业设计（论文）开始前一周下达给学生。</w:t>
      </w:r>
    </w:p>
    <w:sectPr w:rsidR="000B74B4" w:rsidSect="006C1677">
      <w:pgSz w:w="11906" w:h="16838"/>
      <w:pgMar w:top="1440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A0B" w:rsidRDefault="001D1A0B" w:rsidP="00701239">
      <w:r>
        <w:separator/>
      </w:r>
    </w:p>
  </w:endnote>
  <w:endnote w:type="continuationSeparator" w:id="0">
    <w:p w:rsidR="001D1A0B" w:rsidRDefault="001D1A0B" w:rsidP="00701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A0B" w:rsidRDefault="001D1A0B" w:rsidP="00701239">
      <w:r>
        <w:separator/>
      </w:r>
    </w:p>
  </w:footnote>
  <w:footnote w:type="continuationSeparator" w:id="0">
    <w:p w:rsidR="001D1A0B" w:rsidRDefault="001D1A0B" w:rsidP="007012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D1538"/>
    <w:multiLevelType w:val="hybridMultilevel"/>
    <w:tmpl w:val="B4D24D04"/>
    <w:lvl w:ilvl="0" w:tplc="12A0035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Times New Roman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887B9E"/>
    <w:multiLevelType w:val="hybridMultilevel"/>
    <w:tmpl w:val="97EA978A"/>
    <w:lvl w:ilvl="0" w:tplc="7C3202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D02B7"/>
    <w:multiLevelType w:val="hybridMultilevel"/>
    <w:tmpl w:val="AFDE7C0E"/>
    <w:lvl w:ilvl="0" w:tplc="112E6FF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7B1785"/>
    <w:multiLevelType w:val="hybridMultilevel"/>
    <w:tmpl w:val="018A8BC0"/>
    <w:lvl w:ilvl="0" w:tplc="23E20C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BD43CF"/>
    <w:multiLevelType w:val="hybridMultilevel"/>
    <w:tmpl w:val="D2627A58"/>
    <w:lvl w:ilvl="0" w:tplc="ED184C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5F7F9D"/>
    <w:multiLevelType w:val="hybridMultilevel"/>
    <w:tmpl w:val="0168562A"/>
    <w:lvl w:ilvl="0" w:tplc="2528F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60505B"/>
    <w:multiLevelType w:val="hybridMultilevel"/>
    <w:tmpl w:val="F676B53C"/>
    <w:lvl w:ilvl="0" w:tplc="B978A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D3521D"/>
    <w:multiLevelType w:val="hybridMultilevel"/>
    <w:tmpl w:val="D282651A"/>
    <w:lvl w:ilvl="0" w:tplc="7548F02E">
      <w:start w:val="1"/>
      <w:numFmt w:val="decimal"/>
      <w:lvlText w:val="[%1]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6D0C94"/>
    <w:multiLevelType w:val="hybridMultilevel"/>
    <w:tmpl w:val="9416A2A0"/>
    <w:lvl w:ilvl="0" w:tplc="9D9867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1677"/>
    <w:rsid w:val="00017E64"/>
    <w:rsid w:val="00054B85"/>
    <w:rsid w:val="00061129"/>
    <w:rsid w:val="00063408"/>
    <w:rsid w:val="000835AE"/>
    <w:rsid w:val="000973DE"/>
    <w:rsid w:val="000B44D7"/>
    <w:rsid w:val="000B74B4"/>
    <w:rsid w:val="000C0F5C"/>
    <w:rsid w:val="000D01FC"/>
    <w:rsid w:val="000E27DF"/>
    <w:rsid w:val="000F01CB"/>
    <w:rsid w:val="00107775"/>
    <w:rsid w:val="001143CE"/>
    <w:rsid w:val="0013007B"/>
    <w:rsid w:val="00157BA8"/>
    <w:rsid w:val="00160CCE"/>
    <w:rsid w:val="001740AD"/>
    <w:rsid w:val="00175A53"/>
    <w:rsid w:val="001A6D99"/>
    <w:rsid w:val="001C4554"/>
    <w:rsid w:val="001D0396"/>
    <w:rsid w:val="001D1A0B"/>
    <w:rsid w:val="00207F6F"/>
    <w:rsid w:val="00215C00"/>
    <w:rsid w:val="00252127"/>
    <w:rsid w:val="002620A9"/>
    <w:rsid w:val="00265632"/>
    <w:rsid w:val="00272539"/>
    <w:rsid w:val="0028406B"/>
    <w:rsid w:val="002E549A"/>
    <w:rsid w:val="002E7653"/>
    <w:rsid w:val="003635B9"/>
    <w:rsid w:val="003762D6"/>
    <w:rsid w:val="00394C75"/>
    <w:rsid w:val="0039624F"/>
    <w:rsid w:val="003A18C3"/>
    <w:rsid w:val="003B2642"/>
    <w:rsid w:val="003E6E12"/>
    <w:rsid w:val="00446D89"/>
    <w:rsid w:val="00485F27"/>
    <w:rsid w:val="00486C19"/>
    <w:rsid w:val="00497F04"/>
    <w:rsid w:val="004B2077"/>
    <w:rsid w:val="004C6C39"/>
    <w:rsid w:val="005104D7"/>
    <w:rsid w:val="0051109A"/>
    <w:rsid w:val="005119DF"/>
    <w:rsid w:val="005138F8"/>
    <w:rsid w:val="00526CB1"/>
    <w:rsid w:val="00532832"/>
    <w:rsid w:val="005349A0"/>
    <w:rsid w:val="005378A9"/>
    <w:rsid w:val="00546423"/>
    <w:rsid w:val="0056183D"/>
    <w:rsid w:val="0058301C"/>
    <w:rsid w:val="005A1125"/>
    <w:rsid w:val="005B33A7"/>
    <w:rsid w:val="005C4E84"/>
    <w:rsid w:val="005C5265"/>
    <w:rsid w:val="005D1D6B"/>
    <w:rsid w:val="005E7371"/>
    <w:rsid w:val="005F0EFF"/>
    <w:rsid w:val="005F28EA"/>
    <w:rsid w:val="00605D36"/>
    <w:rsid w:val="006301DE"/>
    <w:rsid w:val="00643DF8"/>
    <w:rsid w:val="006469E5"/>
    <w:rsid w:val="00693427"/>
    <w:rsid w:val="00694FD6"/>
    <w:rsid w:val="006B2156"/>
    <w:rsid w:val="006C1677"/>
    <w:rsid w:val="006D072E"/>
    <w:rsid w:val="006E6B7F"/>
    <w:rsid w:val="006E759A"/>
    <w:rsid w:val="00701239"/>
    <w:rsid w:val="00707565"/>
    <w:rsid w:val="00716110"/>
    <w:rsid w:val="00721821"/>
    <w:rsid w:val="00726602"/>
    <w:rsid w:val="0074733A"/>
    <w:rsid w:val="00754954"/>
    <w:rsid w:val="00756704"/>
    <w:rsid w:val="00757D7D"/>
    <w:rsid w:val="00757F5D"/>
    <w:rsid w:val="00772145"/>
    <w:rsid w:val="00772432"/>
    <w:rsid w:val="007B2449"/>
    <w:rsid w:val="007C6B76"/>
    <w:rsid w:val="007D4263"/>
    <w:rsid w:val="007F41AF"/>
    <w:rsid w:val="007F5907"/>
    <w:rsid w:val="0083727D"/>
    <w:rsid w:val="008662EC"/>
    <w:rsid w:val="008666C0"/>
    <w:rsid w:val="0088324A"/>
    <w:rsid w:val="00897DC3"/>
    <w:rsid w:val="008B4507"/>
    <w:rsid w:val="008C1844"/>
    <w:rsid w:val="008C5338"/>
    <w:rsid w:val="008D1F08"/>
    <w:rsid w:val="008E53F5"/>
    <w:rsid w:val="008E5F54"/>
    <w:rsid w:val="008E719D"/>
    <w:rsid w:val="00912B2A"/>
    <w:rsid w:val="009139FC"/>
    <w:rsid w:val="0092442F"/>
    <w:rsid w:val="00936727"/>
    <w:rsid w:val="0095351D"/>
    <w:rsid w:val="0095798A"/>
    <w:rsid w:val="009636DC"/>
    <w:rsid w:val="00985525"/>
    <w:rsid w:val="0098737F"/>
    <w:rsid w:val="00992E65"/>
    <w:rsid w:val="00997A26"/>
    <w:rsid w:val="009E3441"/>
    <w:rsid w:val="009E3551"/>
    <w:rsid w:val="009F3025"/>
    <w:rsid w:val="00A25D1D"/>
    <w:rsid w:val="00A66953"/>
    <w:rsid w:val="00A80B44"/>
    <w:rsid w:val="00AA0A0B"/>
    <w:rsid w:val="00AA2CBE"/>
    <w:rsid w:val="00AE1ADD"/>
    <w:rsid w:val="00B32246"/>
    <w:rsid w:val="00B33DED"/>
    <w:rsid w:val="00B359D9"/>
    <w:rsid w:val="00B4177A"/>
    <w:rsid w:val="00B45C44"/>
    <w:rsid w:val="00B71F9B"/>
    <w:rsid w:val="00B805C1"/>
    <w:rsid w:val="00B91797"/>
    <w:rsid w:val="00B94ACA"/>
    <w:rsid w:val="00BC5E85"/>
    <w:rsid w:val="00C02E4E"/>
    <w:rsid w:val="00C02F3C"/>
    <w:rsid w:val="00C2249B"/>
    <w:rsid w:val="00C27D13"/>
    <w:rsid w:val="00C333A7"/>
    <w:rsid w:val="00C42445"/>
    <w:rsid w:val="00C56C76"/>
    <w:rsid w:val="00C65151"/>
    <w:rsid w:val="00C802DD"/>
    <w:rsid w:val="00CB68CC"/>
    <w:rsid w:val="00CC4A91"/>
    <w:rsid w:val="00CC74B4"/>
    <w:rsid w:val="00CF3C2D"/>
    <w:rsid w:val="00D1674C"/>
    <w:rsid w:val="00D30ED5"/>
    <w:rsid w:val="00D36BF6"/>
    <w:rsid w:val="00D4308E"/>
    <w:rsid w:val="00D64868"/>
    <w:rsid w:val="00D97C53"/>
    <w:rsid w:val="00DC0711"/>
    <w:rsid w:val="00DC16E9"/>
    <w:rsid w:val="00DC685A"/>
    <w:rsid w:val="00DC7175"/>
    <w:rsid w:val="00DE05D9"/>
    <w:rsid w:val="00DE71DD"/>
    <w:rsid w:val="00DF1D68"/>
    <w:rsid w:val="00E06698"/>
    <w:rsid w:val="00E108D8"/>
    <w:rsid w:val="00E12F6F"/>
    <w:rsid w:val="00E31F90"/>
    <w:rsid w:val="00E7392C"/>
    <w:rsid w:val="00F047B7"/>
    <w:rsid w:val="00F31D7E"/>
    <w:rsid w:val="00F52D19"/>
    <w:rsid w:val="00F55D24"/>
    <w:rsid w:val="00F75007"/>
    <w:rsid w:val="00F755DB"/>
    <w:rsid w:val="00F97130"/>
    <w:rsid w:val="00FB1C58"/>
    <w:rsid w:val="00FB516B"/>
    <w:rsid w:val="00FE01FC"/>
    <w:rsid w:val="00FF5A89"/>
    <w:rsid w:val="00FF7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6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6D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01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0123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01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01239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9139FC"/>
    <w:rPr>
      <w:color w:val="0000FF"/>
      <w:u w:val="single"/>
    </w:rPr>
  </w:style>
  <w:style w:type="character" w:customStyle="1" w:styleId="style111">
    <w:name w:val="style111"/>
    <w:basedOn w:val="a0"/>
    <w:rsid w:val="0039624F"/>
    <w:rPr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7392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7392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向勇</dc:creator>
  <cp:keywords/>
  <dc:description/>
  <cp:lastModifiedBy>Administrator</cp:lastModifiedBy>
  <cp:revision>9</cp:revision>
  <dcterms:created xsi:type="dcterms:W3CDTF">2018-01-16T07:09:00Z</dcterms:created>
  <dcterms:modified xsi:type="dcterms:W3CDTF">2018-03-19T13:24:00Z</dcterms:modified>
</cp:coreProperties>
</file>